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____________________________________</w:t>
      </w:r>
    </w:p>
    <w:p w:rsidR="00000000" w:rsidDel="00000000" w:rsidP="00000000" w:rsidRDefault="00000000" w:rsidRPr="00000000" w14:paraId="00000007">
      <w:pPr>
        <w:spacing w:after="120" w:line="240" w:lineRule="auto"/>
        <w:ind w:left="4956" w:firstLine="708.9999999999998"/>
        <w:jc w:val="center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(наименование суда)</w:t>
      </w:r>
    </w:p>
    <w:p w:rsidR="00000000" w:rsidDel="00000000" w:rsidP="00000000" w:rsidRDefault="00000000" w:rsidRPr="00000000" w14:paraId="00000008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09">
      <w:pPr>
        <w:spacing w:after="0" w:line="240" w:lineRule="auto"/>
        <w:ind w:left="4956" w:firstLine="707.9999999999995"/>
        <w:jc w:val="center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(адрес суда)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Дата __________________</w:t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ЗАПРОС ИНФОРМАЦИИ </w:t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Руководствуясь статьей 18, 19 и 21 Федерального закона от 22 декабря 2008 года № 262-ФЗ «Об обеспечении доступа к информации о деятельности судов в РФ», про</w:t>
      </w:r>
      <w:sdt>
        <w:sdtPr>
          <w:tag w:val="goog_rdk_0"/>
        </w:sdtPr>
        <w:sdtContent>
          <w:ins w:author="Elena Shakhova" w:id="0" w:date="2021-08-05T14:47:50Z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шу</w:t>
            </w:r>
          </w:ins>
        </w:sdtContent>
      </w:sdt>
      <w:sdt>
        <w:sdtPr>
          <w:tag w:val="goog_rdk_1"/>
        </w:sdtPr>
        <w:sdtContent>
          <w:del w:author="Elena Shakhova" w:id="0" w:date="2021-08-05T14:47:50Z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delText xml:space="preserve">сим</w:delText>
            </w:r>
          </w:del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sdt>
        <w:sdtPr>
          <w:tag w:val="goog_rdk_2"/>
        </w:sdtPr>
        <w:sdtContent>
          <w:commentRangeStart w:id="0"/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предоставить текст судебного решения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 делу № __________________________________.</w:t>
      </w:r>
    </w:p>
    <w:p w:rsidR="00000000" w:rsidDel="00000000" w:rsidP="00000000" w:rsidRDefault="00000000" w:rsidRPr="00000000" w14:paraId="00000010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Указанное дело рассматривалось в открытом судебном заседании.</w:t>
      </w:r>
    </w:p>
    <w:p w:rsidR="00000000" w:rsidDel="00000000" w:rsidP="00000000" w:rsidRDefault="00000000" w:rsidRPr="00000000" w14:paraId="00000011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Обращаю внимание уважаемого суда, что согласно пункту 25 Постановления Пленума Верховного Суда РФ от 13 декабря 2012 года № 35 «Об открытости и гласности судопроизводства и о доступе к информации о деятельности судов», суд не вправе отказать в предоставлении запрашиваемой информации, ссылаясь на то, что ее часть относится к информации ограниченного доступа. В таком случае предоставляется общедоступная часть информации.</w:t>
      </w:r>
    </w:p>
    <w:p w:rsidR="00000000" w:rsidDel="00000000" w:rsidP="00000000" w:rsidRDefault="00000000" w:rsidRPr="00000000" w14:paraId="00000012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Кроме того, предоставляемые по запросу судебные акты не подлежат деперсонификации в соответствии с частью 3 статьи Федерального закона от 22 декабря 2008 года № 262-ФЗ.</w:t>
      </w:r>
    </w:p>
    <w:p w:rsidR="00000000" w:rsidDel="00000000" w:rsidP="00000000" w:rsidRDefault="00000000" w:rsidRPr="00000000" w14:paraId="00000013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Согласно ст. 12 ФЗ № 59-ФЗ "О порядке рассмотрения обращений граждан Российской Федерации", данное письменное обращение должно быть рассмотрено в течение 30 дней со дня регистрации.</w:t>
      </w:r>
    </w:p>
    <w:p w:rsidR="00000000" w:rsidDel="00000000" w:rsidP="00000000" w:rsidRDefault="00000000" w:rsidRPr="00000000" w14:paraId="00000014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уважением,</w:t>
      </w:r>
    </w:p>
    <w:p w:rsidR="00000000" w:rsidDel="00000000" w:rsidP="00000000" w:rsidRDefault="00000000" w:rsidRPr="00000000" w14:paraId="00000015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672"/>
        <w:gridCol w:w="4673"/>
        <w:tblGridChange w:id="0">
          <w:tblGrid>
            <w:gridCol w:w="4672"/>
            <w:gridCol w:w="467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________________________________</w:t>
            </w:r>
          </w:p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(ФИО)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__________________ </w:t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                                                          (подпись)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lena Shakhova" w:id="0" w:date="2021-08-05T14:50:56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куда суд, если он захочет, должен послать текст судебного решения? Адреса нет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1D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D2527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25277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rsid w:val="00D25277"/>
  </w:style>
  <w:style w:type="paragraph" w:styleId="a6">
    <w:name w:val="footer"/>
    <w:basedOn w:val="a"/>
    <w:link w:val="a7"/>
    <w:uiPriority w:val="99"/>
    <w:unhideWhenUsed w:val="1"/>
    <w:rsid w:val="00D25277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6"/>
    <w:uiPriority w:val="99"/>
    <w:rsid w:val="00D25277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t/nwFhaDVj+PRpZPuOfQIRJvcg==">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2021-06-08T16:09:00Z</dcterms:created>
  <dc:creator>Olga Startseva</dc:creator>
</cp:coreProperties>
</file>